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E3E7" w14:textId="0F04CD1D" w:rsidR="00807E86" w:rsidRPr="008D2F1A" w:rsidRDefault="00807E86" w:rsidP="00D9314B">
      <w:pPr>
        <w:pStyle w:val="Heading1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8D2F1A">
        <w:rPr>
          <w:rFonts w:ascii="Calibri" w:hAnsi="Calibri" w:cs="Calibri"/>
          <w:b/>
          <w:bCs/>
          <w:sz w:val="24"/>
          <w:szCs w:val="24"/>
        </w:rPr>
        <w:t>Activity Description:</w:t>
      </w:r>
    </w:p>
    <w:p w14:paraId="7077DD41" w14:textId="78978D5B" w:rsidR="00AF5793" w:rsidRDefault="00EB71CD">
      <w:r>
        <w:rPr>
          <w:noProof/>
        </w:rPr>
        <w:drawing>
          <wp:inline distT="0" distB="0" distL="0" distR="0" wp14:anchorId="5077365F" wp14:editId="42E0E0F0">
            <wp:extent cx="6350003" cy="635000"/>
            <wp:effectExtent l="0" t="0" r="0" b="0"/>
            <wp:docPr id="123671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13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097" cy="6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C95E" w14:textId="3C3316F7" w:rsidR="00520CC2" w:rsidRPr="008D2F1A" w:rsidRDefault="00520CC2" w:rsidP="00D9314B">
      <w:pPr>
        <w:pStyle w:val="Heading1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8D2F1A">
        <w:rPr>
          <w:rFonts w:ascii="Calibri" w:hAnsi="Calibri" w:cs="Calibri"/>
          <w:b/>
          <w:bCs/>
          <w:sz w:val="24"/>
          <w:szCs w:val="24"/>
        </w:rPr>
        <w:t>Pre-conditions:</w:t>
      </w:r>
    </w:p>
    <w:p w14:paraId="222B954B" w14:textId="5600F3AA" w:rsidR="00520CC2" w:rsidRPr="003A7D92" w:rsidRDefault="00520CC2" w:rsidP="00520C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A7D92">
        <w:rPr>
          <w:rFonts w:ascii="Calibri" w:hAnsi="Calibri" w:cs="Calibri"/>
        </w:rPr>
        <w:t>EC2 instance has been created.</w:t>
      </w:r>
    </w:p>
    <w:p w14:paraId="2F7951E7" w14:textId="314303C7" w:rsidR="00520CC2" w:rsidRDefault="00520CC2" w:rsidP="00520C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A7D92">
        <w:rPr>
          <w:rFonts w:ascii="Calibri" w:hAnsi="Calibri" w:cs="Calibri"/>
        </w:rPr>
        <w:t>Docker has been installed on EC2 instance.</w:t>
      </w:r>
    </w:p>
    <w:p w14:paraId="1DB15BB7" w14:textId="270D3B10" w:rsidR="002E23C1" w:rsidRPr="003A7D92" w:rsidRDefault="002E23C1" w:rsidP="00520C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E23C1">
        <w:rPr>
          <w:rFonts w:ascii="Calibri" w:hAnsi="Calibri" w:cs="Calibri"/>
        </w:rPr>
        <w:t>docker-compose</w:t>
      </w:r>
      <w:r w:rsidR="003B4D2F">
        <w:rPr>
          <w:rFonts w:ascii="Calibri" w:hAnsi="Calibri" w:cs="Calibri"/>
        </w:rPr>
        <w:t xml:space="preserve"> component has been installed.</w:t>
      </w:r>
    </w:p>
    <w:p w14:paraId="72D7561D" w14:textId="6224B243" w:rsidR="0049059B" w:rsidRPr="00A55CC7" w:rsidRDefault="0049059B" w:rsidP="00A55CC7">
      <w:pPr>
        <w:pStyle w:val="Heading1"/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A55CC7">
        <w:rPr>
          <w:rFonts w:ascii="Calibri" w:hAnsi="Calibri" w:cs="Calibri"/>
          <w:b/>
          <w:bCs/>
          <w:sz w:val="24"/>
          <w:szCs w:val="24"/>
        </w:rPr>
        <w:t xml:space="preserve">Create a </w:t>
      </w:r>
      <w:r w:rsidR="00A55CC7" w:rsidRPr="00A55CC7">
        <w:rPr>
          <w:rFonts w:ascii="Calibri" w:hAnsi="Calibri" w:cs="Calibri"/>
          <w:b/>
          <w:bCs/>
          <w:sz w:val="24"/>
          <w:szCs w:val="24"/>
        </w:rPr>
        <w:t>custom</w:t>
      </w:r>
      <w:r w:rsidRPr="00A55CC7">
        <w:rPr>
          <w:rFonts w:ascii="Calibri" w:hAnsi="Calibri" w:cs="Calibri"/>
          <w:b/>
          <w:bCs/>
          <w:sz w:val="24"/>
          <w:szCs w:val="24"/>
        </w:rPr>
        <w:t xml:space="preserve"> docker image for </w:t>
      </w:r>
      <w:r w:rsidR="00045A1E" w:rsidRPr="00A55CC7">
        <w:rPr>
          <w:rFonts w:ascii="Calibri" w:hAnsi="Calibri" w:cs="Calibri"/>
          <w:b/>
          <w:bCs/>
          <w:sz w:val="24"/>
          <w:szCs w:val="24"/>
        </w:rPr>
        <w:t>nginx</w:t>
      </w:r>
      <w:ins w:id="0" w:author="Microsoft Word" w:date="2024-06-07T23:05:00Z">
        <w:r w:rsidR="00045A1E" w:rsidRPr="00A55CC7">
          <w:rPr>
            <w:rFonts w:ascii="Calibri" w:hAnsi="Calibri" w:cs="Calibri"/>
            <w:b/>
            <w:bCs/>
            <w:sz w:val="24"/>
            <w:szCs w:val="24"/>
          </w:rPr>
          <w:t>.</w:t>
        </w:r>
      </w:ins>
    </w:p>
    <w:p w14:paraId="66F16638" w14:textId="3C6130EF" w:rsidR="00653E3C" w:rsidRPr="00A55CC7" w:rsidRDefault="0049059B" w:rsidP="0049059B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A55CC7">
        <w:rPr>
          <w:rFonts w:ascii="Calibri" w:hAnsi="Calibri" w:cs="Calibri"/>
        </w:rPr>
        <w:t xml:space="preserve">We Build a docker image </w:t>
      </w:r>
      <w:proofErr w:type="spellStart"/>
      <w:r w:rsidRPr="00A55CC7">
        <w:rPr>
          <w:rFonts w:ascii="Calibri" w:hAnsi="Calibri" w:cs="Calibri"/>
        </w:rPr>
        <w:t>using</w:t>
      </w:r>
      <w:ins w:id="1" w:author="Microsoft Word" w:date="2024-06-07T23:05:00Z">
        <w:r w:rsidR="00751EE8" w:rsidRPr="00A55CC7">
          <w:rPr>
            <w:rFonts w:ascii="Calibri" w:hAnsi="Calibri" w:cs="Calibri"/>
          </w:rPr>
          <w:t>Create</w:t>
        </w:r>
      </w:ins>
      <w:proofErr w:type="spellEnd"/>
      <w:r w:rsidR="00751EE8" w:rsidRPr="00A55CC7">
        <w:rPr>
          <w:rFonts w:ascii="Calibri" w:hAnsi="Calibri" w:cs="Calibri"/>
        </w:rPr>
        <w:t xml:space="preserve"> </w:t>
      </w:r>
      <w:r w:rsidR="00A5525C" w:rsidRPr="00A55CC7">
        <w:rPr>
          <w:rFonts w:ascii="Calibri" w:hAnsi="Calibri" w:cs="Calibri"/>
        </w:rPr>
        <w:t>a Dockerfile</w:t>
      </w:r>
      <w:r w:rsidR="0010383B" w:rsidRPr="00A55CC7">
        <w:rPr>
          <w:rFonts w:ascii="Calibri" w:hAnsi="Calibri" w:cs="Calibri"/>
        </w:rPr>
        <w:t xml:space="preserve"> </w:t>
      </w:r>
      <w:del w:id="2" w:author="Microsoft Word" w:date="2024-06-07T23:05:00Z">
        <w:r w:rsidR="00653E3C" w:rsidRPr="00A55CC7">
          <w:rPr>
            <w:rFonts w:ascii="Calibri" w:hAnsi="Calibri" w:cs="Calibri"/>
          </w:rPr>
          <w:delText>for Nginx:</w:delText>
        </w:r>
      </w:del>
      <w:ins w:id="3" w:author="Microsoft Word" w:date="2024-06-07T23:05:00Z">
        <w:r w:rsidR="0010383B" w:rsidRPr="00A55CC7">
          <w:rPr>
            <w:rFonts w:ascii="Calibri" w:hAnsi="Calibri" w:cs="Calibri"/>
          </w:rPr>
          <w:t xml:space="preserve">with below content to create </w:t>
        </w:r>
        <w:r w:rsidR="007C2146" w:rsidRPr="00A55CC7">
          <w:rPr>
            <w:rFonts w:ascii="Calibri" w:hAnsi="Calibri" w:cs="Calibri"/>
          </w:rPr>
          <w:t xml:space="preserve">a docker </w:t>
        </w:r>
        <w:r w:rsidR="0010383B" w:rsidRPr="00A55CC7">
          <w:rPr>
            <w:rFonts w:ascii="Calibri" w:hAnsi="Calibri" w:cs="Calibri"/>
          </w:rPr>
          <w:t xml:space="preserve">custom </w:t>
        </w:r>
        <w:r w:rsidR="007C2146" w:rsidRPr="00A55CC7">
          <w:rPr>
            <w:rFonts w:ascii="Calibri" w:hAnsi="Calibri" w:cs="Calibri"/>
          </w:rPr>
          <w:t>image</w:t>
        </w:r>
        <w:r w:rsidR="00751EE8" w:rsidRPr="00A55CC7">
          <w:rPr>
            <w:rFonts w:ascii="Calibri" w:hAnsi="Calibri" w:cs="Calibri"/>
          </w:rPr>
          <w:t>.</w:t>
        </w:r>
      </w:ins>
    </w:p>
    <w:p w14:paraId="58C9944A" w14:textId="77777777" w:rsidR="00CD2D5E" w:rsidRPr="00795582" w:rsidRDefault="00CD2D5E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# Use the official Nginx image as the base image</w:t>
      </w:r>
    </w:p>
    <w:p w14:paraId="745A5682" w14:textId="6B684543" w:rsidR="00CD2D5E" w:rsidRDefault="00CD2D5E" w:rsidP="00E0563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7099E691" w14:textId="77777777" w:rsidR="00E0563B" w:rsidRPr="00795582" w:rsidRDefault="00E0563B" w:rsidP="00E0563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C18AC10" w14:textId="77777777" w:rsidR="002B4CAD" w:rsidRPr="00795582" w:rsidRDefault="002B4CAD" w:rsidP="002B4CA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# Set the working directory</w:t>
      </w:r>
    </w:p>
    <w:p w14:paraId="798DA458" w14:textId="77777777" w:rsidR="002B4CAD" w:rsidRPr="00795582" w:rsidRDefault="002B4CAD" w:rsidP="002B4CAD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WORKDIR /</w:t>
      </w:r>
      <w:proofErr w:type="spellStart"/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usr</w:t>
      </w:r>
      <w:proofErr w:type="spellEnd"/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/share/nginx/html</w:t>
      </w:r>
    </w:p>
    <w:p w14:paraId="789C65B3" w14:textId="77777777" w:rsidR="00CD2D5E" w:rsidRDefault="00CD2D5E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058D6A5" w14:textId="73CBB7D3" w:rsidR="00473CAE" w:rsidRDefault="00473CAE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# update packages</w:t>
      </w:r>
    </w:p>
    <w:p w14:paraId="6691FF0A" w14:textId="3B78D012" w:rsidR="00397456" w:rsidRDefault="00397456" w:rsidP="00D15C1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RUN apt </w:t>
      </w:r>
      <w:proofErr w:type="gramStart"/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update</w:t>
      </w:r>
      <w:proofErr w:type="gramEnd"/>
    </w:p>
    <w:p w14:paraId="53B212DD" w14:textId="77777777" w:rsidR="00D15C1E" w:rsidRDefault="00D15C1E" w:rsidP="00D15C1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BA020EC" w14:textId="030180AD" w:rsidR="00D15C1E" w:rsidRDefault="00D15C1E" w:rsidP="00D15C1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# Create a temp directory</w:t>
      </w:r>
    </w:p>
    <w:p w14:paraId="290AFECC" w14:textId="77777777" w:rsidR="00D15C1E" w:rsidRDefault="00D15C1E" w:rsidP="00D15C1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300DFF8" w14:textId="44345C0B" w:rsidR="00D15C1E" w:rsidRPr="00795582" w:rsidRDefault="00D15C1E" w:rsidP="00D15C1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RUN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mkdir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proofErr w:type="gramStart"/>
      <w:r w:rsidR="00473CA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temp</w:t>
      </w:r>
      <w:proofErr w:type="gramEnd"/>
    </w:p>
    <w:p w14:paraId="4E9C27BC" w14:textId="766BDCBD" w:rsidR="00397456" w:rsidRDefault="00397456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2F688BA" w14:textId="572F59FD" w:rsidR="00CD2D5E" w:rsidRPr="00795582" w:rsidRDefault="00CD2D5E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# Expose port 80 (HTTP) and 443 (HTTPS)</w:t>
      </w:r>
    </w:p>
    <w:p w14:paraId="66E8156B" w14:textId="77777777" w:rsidR="00CD2D5E" w:rsidRPr="00795582" w:rsidRDefault="00CD2D5E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EXPOSE 80 443</w:t>
      </w:r>
    </w:p>
    <w:p w14:paraId="1E651941" w14:textId="77777777" w:rsidR="00CD2D5E" w:rsidRPr="00795582" w:rsidRDefault="00CD2D5E" w:rsidP="00095D6D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7869813" w14:textId="77777777" w:rsidR="00CD2D5E" w:rsidRPr="00795582" w:rsidRDefault="00CD2D5E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# Mount volume at /var/opt/nginx</w:t>
      </w:r>
    </w:p>
    <w:p w14:paraId="00E10E25" w14:textId="7184D2FD" w:rsidR="00CD2D5E" w:rsidRDefault="00CD2D5E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VOLUME /var/opt/</w:t>
      </w:r>
      <w:proofErr w:type="gramStart"/>
      <w:r w:rsidRPr="00795582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nginx</w:t>
      </w:r>
      <w:proofErr w:type="gramEnd"/>
    </w:p>
    <w:p w14:paraId="605F55EF" w14:textId="77777777" w:rsidR="00684693" w:rsidRDefault="00684693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DD89CDA" w14:textId="7A016C7C" w:rsidR="00684693" w:rsidRDefault="00AF346A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F346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CMD ["nginx", "-g", "daemon off;"]</w:t>
      </w:r>
    </w:p>
    <w:p w14:paraId="5E9521AD" w14:textId="77777777" w:rsidR="00E0563B" w:rsidRDefault="00E0563B" w:rsidP="00CD2D5E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E759F98" w14:textId="3C14420F" w:rsidR="006223DC" w:rsidRPr="00524063" w:rsidRDefault="00E0563B" w:rsidP="00140664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D0EDB6B" wp14:editId="1349D419">
            <wp:extent cx="2540167" cy="2052320"/>
            <wp:effectExtent l="0" t="0" r="0" b="5080"/>
            <wp:docPr id="1034188693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8693" name="Picture 1" descr="A screen 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108" cy="20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5946" w14:textId="77777777" w:rsidR="00524063" w:rsidRPr="006223DC" w:rsidRDefault="00524063" w:rsidP="00A05373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Docker Image:</w:t>
      </w:r>
    </w:p>
    <w:p w14:paraId="7CDD27B1" w14:textId="69D075B4" w:rsidR="006223DC" w:rsidRDefault="006223DC" w:rsidP="006223DC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795582">
        <w:rPr>
          <w:rFonts w:ascii="Calibri" w:eastAsia="Times New Roman" w:hAnsi="Calibri" w:cs="Calibri"/>
          <w:kern w:val="0"/>
          <w14:ligatures w14:val="none"/>
        </w:rPr>
        <w:t xml:space="preserve">docker build -t </w:t>
      </w:r>
      <w:r w:rsidR="00A64555">
        <w:rPr>
          <w:rFonts w:ascii="Calibri" w:eastAsia="Times New Roman" w:hAnsi="Calibri" w:cs="Calibri"/>
          <w:kern w:val="0"/>
          <w14:ligatures w14:val="none"/>
        </w:rPr>
        <w:t>17051991</w:t>
      </w:r>
      <w:r w:rsidRPr="00795582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795582">
        <w:rPr>
          <w:rFonts w:ascii="Calibri" w:eastAsia="Times New Roman" w:hAnsi="Calibri" w:cs="Calibri"/>
          <w:kern w:val="0"/>
          <w14:ligatures w14:val="none"/>
        </w:rPr>
        <w:t>nginx_</w:t>
      </w:r>
      <w:proofErr w:type="gramStart"/>
      <w:r w:rsidRPr="00795582">
        <w:rPr>
          <w:rFonts w:ascii="Calibri" w:eastAsia="Times New Roman" w:hAnsi="Calibri" w:cs="Calibri"/>
          <w:kern w:val="0"/>
          <w14:ligatures w14:val="none"/>
        </w:rPr>
        <w:t>custom:latest</w:t>
      </w:r>
      <w:proofErr w:type="spellEnd"/>
      <w:proofErr w:type="gramEnd"/>
      <w:r w:rsidR="00A6455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795582">
        <w:rPr>
          <w:rFonts w:ascii="Calibri" w:eastAsia="Times New Roman" w:hAnsi="Calibri" w:cs="Calibri"/>
          <w:kern w:val="0"/>
          <w14:ligatures w14:val="none"/>
        </w:rPr>
        <w:t xml:space="preserve"> .</w:t>
      </w:r>
    </w:p>
    <w:p w14:paraId="31535BE0" w14:textId="315DBEBA" w:rsidR="00E00644" w:rsidRPr="00524063" w:rsidRDefault="0006375B" w:rsidP="006223DC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noProof/>
        </w:rPr>
        <w:drawing>
          <wp:inline distT="0" distB="0" distL="0" distR="0" wp14:anchorId="746AB571" wp14:editId="60BCBCCC">
            <wp:extent cx="4499206" cy="2753360"/>
            <wp:effectExtent l="0" t="0" r="0" b="8890"/>
            <wp:docPr id="241481981" name="Picture 1" descr="A computer scree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1981" name="Picture 1" descr="A computer screen with blue tex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276" cy="27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4269" w14:textId="77777777" w:rsidR="00524063" w:rsidRPr="006223DC" w:rsidRDefault="00524063" w:rsidP="00A05373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the Docker Image to Docker Hub:</w:t>
      </w:r>
    </w:p>
    <w:p w14:paraId="396B1FA1" w14:textId="77777777" w:rsidR="006223DC" w:rsidRPr="00795582" w:rsidRDefault="006223DC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795582">
        <w:rPr>
          <w:rFonts w:ascii="Calibri" w:eastAsia="Times New Roman" w:hAnsi="Calibri" w:cs="Calibri"/>
          <w:kern w:val="0"/>
          <w14:ligatures w14:val="none"/>
        </w:rPr>
        <w:t>docker login</w:t>
      </w:r>
    </w:p>
    <w:p w14:paraId="32354CAA" w14:textId="60B89F39" w:rsidR="006223DC" w:rsidRDefault="006223DC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795582">
        <w:rPr>
          <w:rFonts w:ascii="Calibri" w:eastAsia="Times New Roman" w:hAnsi="Calibri" w:cs="Calibri"/>
          <w:kern w:val="0"/>
          <w14:ligatures w14:val="none"/>
        </w:rPr>
        <w:t xml:space="preserve">docker push </w:t>
      </w:r>
      <w:r w:rsidR="00FD6A09">
        <w:rPr>
          <w:rFonts w:ascii="Calibri" w:eastAsia="Times New Roman" w:hAnsi="Calibri" w:cs="Calibri"/>
          <w:kern w:val="0"/>
          <w14:ligatures w14:val="none"/>
        </w:rPr>
        <w:t>17051991</w:t>
      </w:r>
      <w:r w:rsidR="00FD6A09" w:rsidRPr="00795582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="00FD6A09" w:rsidRPr="00795582">
        <w:rPr>
          <w:rFonts w:ascii="Calibri" w:eastAsia="Times New Roman" w:hAnsi="Calibri" w:cs="Calibri"/>
          <w:kern w:val="0"/>
          <w14:ligatures w14:val="none"/>
        </w:rPr>
        <w:t>nginx_</w:t>
      </w:r>
      <w:proofErr w:type="gramStart"/>
      <w:r w:rsidR="00FD6A09" w:rsidRPr="00795582">
        <w:rPr>
          <w:rFonts w:ascii="Calibri" w:eastAsia="Times New Roman" w:hAnsi="Calibri" w:cs="Calibri"/>
          <w:kern w:val="0"/>
          <w14:ligatures w14:val="none"/>
        </w:rPr>
        <w:t>custom:latest</w:t>
      </w:r>
      <w:proofErr w:type="spellEnd"/>
      <w:proofErr w:type="gramEnd"/>
    </w:p>
    <w:p w14:paraId="79626BD7" w14:textId="77777777" w:rsidR="009F5EF8" w:rsidRDefault="009F5EF8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7C68CB76" w14:textId="6228C0B5" w:rsidR="009F5EF8" w:rsidRDefault="004D3F28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noProof/>
        </w:rPr>
        <w:drawing>
          <wp:inline distT="0" distB="0" distL="0" distR="0" wp14:anchorId="5075CCA0" wp14:editId="4885FDBD">
            <wp:extent cx="5943600" cy="537845"/>
            <wp:effectExtent l="0" t="0" r="0" b="0"/>
            <wp:docPr id="209909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3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9D46" w14:textId="77777777" w:rsidR="002D1F2F" w:rsidRDefault="002D1F2F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7C3174E4" w14:textId="1091E7D1" w:rsidR="00FB5408" w:rsidRDefault="00FB5408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302EE78E" wp14:editId="079D659B">
            <wp:extent cx="4328160" cy="1342839"/>
            <wp:effectExtent l="0" t="0" r="0" b="0"/>
            <wp:docPr id="1365368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73" cy="13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21DE" w14:textId="77777777" w:rsidR="00FB5408" w:rsidRDefault="00FB5408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73EC38A4" w14:textId="77777777" w:rsidR="00823F52" w:rsidRDefault="00823F52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3C22D89C" w14:textId="23568D53" w:rsidR="00823F52" w:rsidRPr="00524063" w:rsidRDefault="00823F52" w:rsidP="00795582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47299A51" wp14:editId="4265C5B5">
            <wp:extent cx="4318000" cy="1362996"/>
            <wp:effectExtent l="0" t="0" r="6350" b="8890"/>
            <wp:docPr id="157714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27" cy="13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2079" w14:textId="77777777" w:rsidR="00140664" w:rsidRPr="007106BB" w:rsidRDefault="00140664" w:rsidP="00A05373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Docker Compose file (docker-compose.yml):</w:t>
      </w:r>
    </w:p>
    <w:p w14:paraId="2AB71726" w14:textId="65CFEDCD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>version: '3.8'</w:t>
      </w:r>
    </w:p>
    <w:p w14:paraId="4CFFC6E0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>services:</w:t>
      </w:r>
    </w:p>
    <w:p w14:paraId="0B7D5073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nginx:</w:t>
      </w:r>
    </w:p>
    <w:p w14:paraId="618413C8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r w:rsidRPr="0069722E">
        <w:rPr>
          <w:rFonts w:ascii="Calibri" w:eastAsia="Times New Roman" w:hAnsi="Calibri" w:cs="Calibri"/>
          <w:kern w:val="0"/>
          <w14:ligatures w14:val="none"/>
        </w:rPr>
        <w:t>container_name</w:t>
      </w:r>
      <w:proofErr w:type="spellEnd"/>
      <w:r w:rsidRPr="0069722E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69722E">
        <w:rPr>
          <w:rFonts w:ascii="Calibri" w:eastAsia="Times New Roman" w:hAnsi="Calibri" w:cs="Calibri"/>
          <w:kern w:val="0"/>
          <w14:ligatures w14:val="none"/>
        </w:rPr>
        <w:t>my_nginx</w:t>
      </w:r>
      <w:proofErr w:type="spellEnd"/>
    </w:p>
    <w:p w14:paraId="22F7CEDA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  image: 17051991/</w:t>
      </w:r>
      <w:proofErr w:type="spellStart"/>
      <w:r w:rsidRPr="0069722E">
        <w:rPr>
          <w:rFonts w:ascii="Calibri" w:eastAsia="Times New Roman" w:hAnsi="Calibri" w:cs="Calibri"/>
          <w:kern w:val="0"/>
          <w14:ligatures w14:val="none"/>
        </w:rPr>
        <w:t>nginx_</w:t>
      </w:r>
      <w:proofErr w:type="gramStart"/>
      <w:r w:rsidRPr="0069722E">
        <w:rPr>
          <w:rFonts w:ascii="Calibri" w:eastAsia="Times New Roman" w:hAnsi="Calibri" w:cs="Calibri"/>
          <w:kern w:val="0"/>
          <w14:ligatures w14:val="none"/>
        </w:rPr>
        <w:t>custom:latest</w:t>
      </w:r>
      <w:proofErr w:type="spellEnd"/>
      <w:proofErr w:type="gramEnd"/>
    </w:p>
    <w:p w14:paraId="17C749F4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  ports:</w:t>
      </w:r>
    </w:p>
    <w:p w14:paraId="536CD76D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    - "80:80"</w:t>
      </w:r>
    </w:p>
    <w:p w14:paraId="11915CDF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    - "443:443"</w:t>
      </w:r>
    </w:p>
    <w:p w14:paraId="10A49C8C" w14:textId="77777777" w:rsidR="0069722E" w:rsidRP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  volumes:</w:t>
      </w:r>
    </w:p>
    <w:p w14:paraId="080EEA67" w14:textId="16166FEB" w:rsidR="00811937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69722E">
        <w:rPr>
          <w:rFonts w:ascii="Calibri" w:eastAsia="Times New Roman" w:hAnsi="Calibri" w:cs="Calibri"/>
          <w:kern w:val="0"/>
          <w14:ligatures w14:val="none"/>
        </w:rPr>
        <w:t xml:space="preserve">      - /var/opt/nginx:/var/opt/nginx</w:t>
      </w:r>
    </w:p>
    <w:p w14:paraId="5BDB1E7F" w14:textId="77777777" w:rsidR="0069722E" w:rsidRDefault="0069722E" w:rsidP="0069722E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0CEE423F" w14:textId="3C52BFEF" w:rsidR="00811937" w:rsidRPr="00795582" w:rsidRDefault="001547ED" w:rsidP="00140664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noProof/>
        </w:rPr>
        <w:drawing>
          <wp:inline distT="0" distB="0" distL="0" distR="0" wp14:anchorId="4D9A093E" wp14:editId="776CAA65">
            <wp:extent cx="3337560" cy="1751873"/>
            <wp:effectExtent l="0" t="0" r="0" b="1270"/>
            <wp:docPr id="19426318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1825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854" cy="17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E2EA" w14:textId="77777777" w:rsidR="00B00A12" w:rsidRPr="00524063" w:rsidRDefault="00B00A12" w:rsidP="00A05373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Docker Compose:</w:t>
      </w:r>
    </w:p>
    <w:p w14:paraId="1E9518F2" w14:textId="1476D0BA" w:rsidR="00BE269F" w:rsidRPr="00140664" w:rsidRDefault="00B00A12" w:rsidP="00C76CD6">
      <w:pPr>
        <w:ind w:left="720"/>
        <w:rPr>
          <w:rFonts w:ascii="Calibri" w:eastAsia="Times New Roman" w:hAnsi="Calibri" w:cs="Calibri"/>
          <w:kern w:val="0"/>
          <w14:ligatures w14:val="none"/>
        </w:rPr>
      </w:pPr>
      <w:r w:rsidRPr="00795582">
        <w:rPr>
          <w:rFonts w:ascii="Calibri" w:eastAsia="Times New Roman" w:hAnsi="Calibri" w:cs="Calibri"/>
          <w:kern w:val="0"/>
          <w14:ligatures w14:val="none"/>
        </w:rPr>
        <w:t>docker-compose up -</w:t>
      </w:r>
      <w:proofErr w:type="gramStart"/>
      <w:r w:rsidRPr="00795582">
        <w:rPr>
          <w:rFonts w:ascii="Calibri" w:eastAsia="Times New Roman" w:hAnsi="Calibri" w:cs="Calibri"/>
          <w:kern w:val="0"/>
          <w14:ligatures w14:val="none"/>
        </w:rPr>
        <w:t>d</w:t>
      </w:r>
      <w:proofErr w:type="gramEnd"/>
    </w:p>
    <w:p w14:paraId="4310FA50" w14:textId="047E9B3E" w:rsidR="00EB71CD" w:rsidRDefault="00113AE0">
      <w:r>
        <w:rPr>
          <w:noProof/>
        </w:rPr>
        <w:drawing>
          <wp:inline distT="0" distB="0" distL="0" distR="0" wp14:anchorId="076D25D0" wp14:editId="2FB9256F">
            <wp:extent cx="3957320" cy="1892337"/>
            <wp:effectExtent l="0" t="0" r="5080" b="0"/>
            <wp:docPr id="12950756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71" cy="189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350C" w14:textId="7D197891" w:rsidR="007B2BA5" w:rsidRDefault="00ED14DA">
      <w:r>
        <w:rPr>
          <w:noProof/>
        </w:rPr>
        <w:drawing>
          <wp:inline distT="0" distB="0" distL="0" distR="0" wp14:anchorId="55335234" wp14:editId="72C017A3">
            <wp:extent cx="5943600" cy="339725"/>
            <wp:effectExtent l="0" t="0" r="0" b="3175"/>
            <wp:docPr id="200573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3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5D55" w14:textId="7467DD73" w:rsidR="00F35F3F" w:rsidRDefault="00D92FF8" w:rsidP="00B200CB">
      <w:pPr>
        <w:pStyle w:val="Heading1"/>
        <w:numPr>
          <w:ilvl w:val="0"/>
          <w:numId w:val="6"/>
        </w:numPr>
      </w:pPr>
      <w:r>
        <w:t>Verification:</w:t>
      </w:r>
    </w:p>
    <w:p w14:paraId="64A3312C" w14:textId="101ECAA4" w:rsidR="00D92FF8" w:rsidRDefault="00D92FF8" w:rsidP="00D92FF8">
      <w:pPr>
        <w:pStyle w:val="ListParagraph"/>
        <w:numPr>
          <w:ilvl w:val="0"/>
          <w:numId w:val="7"/>
        </w:numPr>
      </w:pPr>
      <w:r>
        <w:t>Login to container and create a file</w:t>
      </w:r>
      <w:r w:rsidR="008014CB">
        <w:t xml:space="preserve"> inside a mounted </w:t>
      </w:r>
      <w:r w:rsidR="00F473F5">
        <w:t>path /var/opt/</w:t>
      </w:r>
      <w:proofErr w:type="gramStart"/>
      <w:r w:rsidR="00F473F5">
        <w:t>nginx</w:t>
      </w:r>
      <w:proofErr w:type="gramEnd"/>
    </w:p>
    <w:p w14:paraId="19DCAAFA" w14:textId="62ECC8CE" w:rsidR="00F473F5" w:rsidRDefault="00F473F5" w:rsidP="00F473F5">
      <w:pPr>
        <w:pStyle w:val="ListParagraph"/>
      </w:pPr>
      <w:r>
        <w:rPr>
          <w:noProof/>
        </w:rPr>
        <w:drawing>
          <wp:inline distT="0" distB="0" distL="0" distR="0" wp14:anchorId="30E06D44" wp14:editId="200BDA8E">
            <wp:extent cx="5943600" cy="1082040"/>
            <wp:effectExtent l="0" t="0" r="0" b="3810"/>
            <wp:docPr id="787424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495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4802" w14:textId="77777777" w:rsidR="00F473F5" w:rsidRDefault="00F473F5" w:rsidP="00F473F5">
      <w:pPr>
        <w:pStyle w:val="ListParagraph"/>
      </w:pPr>
    </w:p>
    <w:p w14:paraId="4EDCC362" w14:textId="7E09EA72" w:rsidR="00F473F5" w:rsidRDefault="00F473F5" w:rsidP="00F473F5">
      <w:pPr>
        <w:pStyle w:val="ListParagraph"/>
        <w:numPr>
          <w:ilvl w:val="0"/>
          <w:numId w:val="7"/>
        </w:numPr>
      </w:pPr>
      <w:r>
        <w:t xml:space="preserve">Logout from container and check the </w:t>
      </w:r>
      <w:r w:rsidR="00154600">
        <w:t>same file whether it is created in docker host or not.</w:t>
      </w:r>
    </w:p>
    <w:p w14:paraId="46B59D02" w14:textId="77777777" w:rsidR="00154600" w:rsidRDefault="00154600" w:rsidP="00154600">
      <w:pPr>
        <w:pStyle w:val="ListParagraph"/>
      </w:pPr>
    </w:p>
    <w:p w14:paraId="207BAEED" w14:textId="1DD1C390" w:rsidR="00154600" w:rsidRDefault="008F4921" w:rsidP="00154600">
      <w:pPr>
        <w:pStyle w:val="ListParagraph"/>
      </w:pPr>
      <w:r>
        <w:rPr>
          <w:noProof/>
        </w:rPr>
        <w:drawing>
          <wp:inline distT="0" distB="0" distL="0" distR="0" wp14:anchorId="6878B0C7" wp14:editId="7BA25632">
            <wp:extent cx="3947160" cy="1310640"/>
            <wp:effectExtent l="0" t="0" r="0" b="3810"/>
            <wp:docPr id="17408303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6E0D" w14:textId="1C08A7EE" w:rsidR="008F4921" w:rsidRDefault="008F4921" w:rsidP="008F4921">
      <w:pPr>
        <w:pStyle w:val="ListParagraph"/>
        <w:numPr>
          <w:ilvl w:val="0"/>
          <w:numId w:val="7"/>
        </w:numPr>
      </w:pPr>
      <w:r>
        <w:t>Delete container</w:t>
      </w:r>
      <w:r w:rsidR="007428F5">
        <w:t xml:space="preserve"> using docker-compose</w:t>
      </w:r>
      <w:r>
        <w:t xml:space="preserve"> and check the same file where it exists on docker host or not.</w:t>
      </w:r>
      <w:r w:rsidR="00876CFC">
        <w:t xml:space="preserve"> </w:t>
      </w:r>
    </w:p>
    <w:p w14:paraId="21C8FBDB" w14:textId="4F9BDFA9" w:rsidR="00876CFC" w:rsidRDefault="00876CFC" w:rsidP="00876CFC">
      <w:pPr>
        <w:pStyle w:val="ListParagraph"/>
      </w:pPr>
      <w:r>
        <w:t>Yes, file is still persist on docker host even docker container got removed.</w:t>
      </w:r>
    </w:p>
    <w:p w14:paraId="564FB35A" w14:textId="42E3C14A" w:rsidR="003D4382" w:rsidRDefault="003D4382" w:rsidP="006E28C6">
      <w:pPr>
        <w:pStyle w:val="ListParagraph"/>
      </w:pPr>
      <w:r>
        <w:rPr>
          <w:noProof/>
        </w:rPr>
        <w:drawing>
          <wp:inline distT="0" distB="0" distL="0" distR="0" wp14:anchorId="322258D7" wp14:editId="4EB64E39">
            <wp:extent cx="5943600" cy="995680"/>
            <wp:effectExtent l="0" t="0" r="0" b="0"/>
            <wp:docPr id="21233880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C663" w14:textId="77777777" w:rsidR="0046337F" w:rsidRDefault="0046337F" w:rsidP="006E28C6">
      <w:pPr>
        <w:pStyle w:val="ListParagraph"/>
      </w:pPr>
    </w:p>
    <w:p w14:paraId="20A7772F" w14:textId="06E8F415" w:rsidR="0046337F" w:rsidRDefault="002C77F7" w:rsidP="006E28C6">
      <w:pPr>
        <w:pStyle w:val="ListParagraph"/>
      </w:pPr>
      <w:r>
        <w:rPr>
          <w:noProof/>
        </w:rPr>
        <w:drawing>
          <wp:inline distT="0" distB="0" distL="0" distR="0" wp14:anchorId="31E8850C" wp14:editId="4044F8C6">
            <wp:extent cx="5353050" cy="647700"/>
            <wp:effectExtent l="0" t="0" r="0" b="0"/>
            <wp:docPr id="12968437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43788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C61"/>
    <w:multiLevelType w:val="hybridMultilevel"/>
    <w:tmpl w:val="9B64D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4DCD"/>
    <w:multiLevelType w:val="multilevel"/>
    <w:tmpl w:val="DC60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258C2"/>
    <w:multiLevelType w:val="multilevel"/>
    <w:tmpl w:val="8DC40A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C408D"/>
    <w:multiLevelType w:val="multilevel"/>
    <w:tmpl w:val="35427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01E3C"/>
    <w:multiLevelType w:val="hybridMultilevel"/>
    <w:tmpl w:val="ACD2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6BC3"/>
    <w:multiLevelType w:val="multilevel"/>
    <w:tmpl w:val="BA060D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77024"/>
    <w:multiLevelType w:val="multilevel"/>
    <w:tmpl w:val="B9325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628926">
    <w:abstractNumId w:val="1"/>
  </w:num>
  <w:num w:numId="2" w16cid:durableId="1270310232">
    <w:abstractNumId w:val="6"/>
  </w:num>
  <w:num w:numId="3" w16cid:durableId="627509036">
    <w:abstractNumId w:val="3"/>
  </w:num>
  <w:num w:numId="4" w16cid:durableId="218781629">
    <w:abstractNumId w:val="2"/>
  </w:num>
  <w:num w:numId="5" w16cid:durableId="1690716843">
    <w:abstractNumId w:val="5"/>
  </w:num>
  <w:num w:numId="6" w16cid:durableId="2106682803">
    <w:abstractNumId w:val="0"/>
  </w:num>
  <w:num w:numId="7" w16cid:durableId="1255895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D"/>
    <w:rsid w:val="00045A1E"/>
    <w:rsid w:val="0006375B"/>
    <w:rsid w:val="00087FFD"/>
    <w:rsid w:val="00095D6D"/>
    <w:rsid w:val="0010383B"/>
    <w:rsid w:val="00113AE0"/>
    <w:rsid w:val="0012316B"/>
    <w:rsid w:val="00140664"/>
    <w:rsid w:val="00154600"/>
    <w:rsid w:val="001547ED"/>
    <w:rsid w:val="0017155B"/>
    <w:rsid w:val="00284F55"/>
    <w:rsid w:val="002B4CAD"/>
    <w:rsid w:val="002C77F7"/>
    <w:rsid w:val="002D1F2F"/>
    <w:rsid w:val="002E23C1"/>
    <w:rsid w:val="003802B7"/>
    <w:rsid w:val="00397456"/>
    <w:rsid w:val="003A7D92"/>
    <w:rsid w:val="003B4D2F"/>
    <w:rsid w:val="003D0DF8"/>
    <w:rsid w:val="003D4382"/>
    <w:rsid w:val="00404456"/>
    <w:rsid w:val="0046337F"/>
    <w:rsid w:val="00473CAE"/>
    <w:rsid w:val="0049059B"/>
    <w:rsid w:val="004D3F28"/>
    <w:rsid w:val="00520CC2"/>
    <w:rsid w:val="00524063"/>
    <w:rsid w:val="00541490"/>
    <w:rsid w:val="00575BC4"/>
    <w:rsid w:val="005E4E7E"/>
    <w:rsid w:val="006223DC"/>
    <w:rsid w:val="00631EE4"/>
    <w:rsid w:val="00653E3C"/>
    <w:rsid w:val="00662732"/>
    <w:rsid w:val="00684693"/>
    <w:rsid w:val="0069722E"/>
    <w:rsid w:val="006B49B9"/>
    <w:rsid w:val="006E28C6"/>
    <w:rsid w:val="007106BB"/>
    <w:rsid w:val="007428F5"/>
    <w:rsid w:val="00751EE8"/>
    <w:rsid w:val="00751EE9"/>
    <w:rsid w:val="00795582"/>
    <w:rsid w:val="007A6E29"/>
    <w:rsid w:val="007B2BA5"/>
    <w:rsid w:val="007C2146"/>
    <w:rsid w:val="008014CB"/>
    <w:rsid w:val="0080777C"/>
    <w:rsid w:val="00807E86"/>
    <w:rsid w:val="00811937"/>
    <w:rsid w:val="00823F52"/>
    <w:rsid w:val="00851CB0"/>
    <w:rsid w:val="00876CFC"/>
    <w:rsid w:val="00886E53"/>
    <w:rsid w:val="008C65F8"/>
    <w:rsid w:val="008D2F1A"/>
    <w:rsid w:val="008F4921"/>
    <w:rsid w:val="009758A4"/>
    <w:rsid w:val="009A7EEF"/>
    <w:rsid w:val="009C2921"/>
    <w:rsid w:val="009C5A2F"/>
    <w:rsid w:val="009E7ED8"/>
    <w:rsid w:val="009F5EF8"/>
    <w:rsid w:val="00A0103D"/>
    <w:rsid w:val="00A05373"/>
    <w:rsid w:val="00A51D79"/>
    <w:rsid w:val="00A51DD9"/>
    <w:rsid w:val="00A5525C"/>
    <w:rsid w:val="00A55CC7"/>
    <w:rsid w:val="00A64555"/>
    <w:rsid w:val="00AB6DE5"/>
    <w:rsid w:val="00AD181D"/>
    <w:rsid w:val="00AF346A"/>
    <w:rsid w:val="00AF5793"/>
    <w:rsid w:val="00B00A12"/>
    <w:rsid w:val="00B200CB"/>
    <w:rsid w:val="00B92CC4"/>
    <w:rsid w:val="00BE269F"/>
    <w:rsid w:val="00C21ED8"/>
    <w:rsid w:val="00C5653E"/>
    <w:rsid w:val="00C76CD6"/>
    <w:rsid w:val="00C927E6"/>
    <w:rsid w:val="00CD2D5E"/>
    <w:rsid w:val="00CF58A0"/>
    <w:rsid w:val="00D15C1E"/>
    <w:rsid w:val="00D17909"/>
    <w:rsid w:val="00D26BE7"/>
    <w:rsid w:val="00D92FF8"/>
    <w:rsid w:val="00D9314B"/>
    <w:rsid w:val="00E00644"/>
    <w:rsid w:val="00E0563B"/>
    <w:rsid w:val="00E87651"/>
    <w:rsid w:val="00EB71CD"/>
    <w:rsid w:val="00ED14DA"/>
    <w:rsid w:val="00F11EEB"/>
    <w:rsid w:val="00F320C9"/>
    <w:rsid w:val="00F35F3F"/>
    <w:rsid w:val="00F473F5"/>
    <w:rsid w:val="00F95B50"/>
    <w:rsid w:val="00FB5408"/>
    <w:rsid w:val="00FC38BB"/>
    <w:rsid w:val="00FD6A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9D2F"/>
  <w15:chartTrackingRefBased/>
  <w15:docId w15:val="{B1217485-205F-4220-8793-413D94E0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3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Sanapathi (ADV D IN DTS PE DT)</dc:creator>
  <cp:keywords/>
  <dc:description/>
  <cp:lastModifiedBy>Ramesh, Sanapathi (ADV D IN DTS PE DT)</cp:lastModifiedBy>
  <cp:revision>1135</cp:revision>
  <dcterms:created xsi:type="dcterms:W3CDTF">2024-06-07T17:18:00Z</dcterms:created>
  <dcterms:modified xsi:type="dcterms:W3CDTF">2024-06-08T07:46:00Z</dcterms:modified>
</cp:coreProperties>
</file>